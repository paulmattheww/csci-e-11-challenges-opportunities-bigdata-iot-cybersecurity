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3C061" w14:textId="36E767E4" w:rsidR="002E6D6D" w:rsidRDefault="002E6D6D" w:rsidP="002E6D6D">
      <w:pPr>
        <w:pStyle w:val="NormalWeb"/>
        <w:contextualSpacing/>
        <w:rPr>
          <w:rFonts w:ascii="Calibri" w:hAnsi="Calibri" w:cs="Calibri"/>
          <w:b/>
        </w:rPr>
      </w:pPr>
      <w:r w:rsidRPr="002E6D6D">
        <w:rPr>
          <w:rFonts w:ascii="Calibri" w:hAnsi="Calibri" w:cs="Calibri"/>
          <w:b/>
        </w:rPr>
        <w:t>What You Did Well</w:t>
      </w:r>
    </w:p>
    <w:p w14:paraId="66896CBF" w14:textId="2A2E3FAD" w:rsidR="002E6D6D" w:rsidRDefault="002E6D6D" w:rsidP="002E6D6D">
      <w:pPr>
        <w:pStyle w:val="NormalWeb"/>
        <w:contextualSpacing/>
        <w:rPr>
          <w:rFonts w:ascii="Calibri" w:hAnsi="Calibri" w:cs="Calibri"/>
        </w:rPr>
      </w:pPr>
      <w:r>
        <w:rPr>
          <w:rFonts w:ascii="Calibri" w:hAnsi="Calibri" w:cs="Calibri"/>
        </w:rPr>
        <w:t>1) You’ve done an excellent job of integrating a range of IoT technologies and turning them into elegant hypothetical solutions.</w:t>
      </w:r>
    </w:p>
    <w:p w14:paraId="4B4D9FA5" w14:textId="0650F5FD" w:rsidR="00097BCA" w:rsidRDefault="00097BCA" w:rsidP="002E6D6D">
      <w:pPr>
        <w:pStyle w:val="NormalWeb"/>
        <w:contextualSpacing/>
        <w:rPr>
          <w:rFonts w:ascii="Calibri" w:hAnsi="Calibri" w:cs="Calibri"/>
        </w:rPr>
      </w:pPr>
      <w:r>
        <w:rPr>
          <w:rFonts w:ascii="Calibri" w:hAnsi="Calibri" w:cs="Calibri"/>
        </w:rPr>
        <w:t>2) You effectively address the increased benefits that your solutions would offer.</w:t>
      </w:r>
    </w:p>
    <w:p w14:paraId="06D76D88" w14:textId="2E50C650" w:rsidR="002E6D6D" w:rsidRDefault="002E6D6D" w:rsidP="002E6D6D">
      <w:pPr>
        <w:pStyle w:val="NormalWeb"/>
        <w:contextualSpacing/>
        <w:rPr>
          <w:rFonts w:ascii="Calibri" w:hAnsi="Calibri" w:cs="Calibri"/>
        </w:rPr>
      </w:pPr>
      <w:r>
        <w:rPr>
          <w:rFonts w:ascii="Calibri" w:hAnsi="Calibri" w:cs="Calibri"/>
        </w:rPr>
        <w:t>2) The paper is well structured, flows naturally, and is coherent throughout.</w:t>
      </w:r>
    </w:p>
    <w:p w14:paraId="6BD4A7AD" w14:textId="58319607" w:rsidR="002E6D6D" w:rsidRDefault="002E6D6D" w:rsidP="002E6D6D">
      <w:pPr>
        <w:pStyle w:val="NormalWeb"/>
        <w:contextualSpacing/>
        <w:rPr>
          <w:rFonts w:ascii="Calibri" w:hAnsi="Calibri" w:cs="Calibri"/>
        </w:rPr>
      </w:pPr>
    </w:p>
    <w:p w14:paraId="01555FE4" w14:textId="5CF6C448" w:rsidR="002E6D6D" w:rsidRPr="002E6D6D" w:rsidRDefault="002E6D6D" w:rsidP="002E6D6D">
      <w:pPr>
        <w:pStyle w:val="NormalWeb"/>
        <w:contextualSpacing/>
        <w:rPr>
          <w:rFonts w:ascii="Calibri" w:hAnsi="Calibri" w:cs="Calibri"/>
          <w:b/>
        </w:rPr>
      </w:pPr>
      <w:r w:rsidRPr="002E6D6D">
        <w:rPr>
          <w:rFonts w:ascii="Calibri" w:hAnsi="Calibri" w:cs="Calibri"/>
          <w:b/>
        </w:rPr>
        <w:t>What You Could Improve</w:t>
      </w:r>
    </w:p>
    <w:p w14:paraId="46374B50" w14:textId="539BE419" w:rsidR="002E6D6D" w:rsidRDefault="002E6D6D" w:rsidP="002E6D6D">
      <w:pPr>
        <w:pStyle w:val="NormalWeb"/>
        <w:contextualSpacing/>
        <w:rPr>
          <w:rFonts w:ascii="Calibri" w:hAnsi="Calibri" w:cs="Calibri"/>
        </w:rPr>
      </w:pPr>
      <w:r>
        <w:rPr>
          <w:rFonts w:ascii="Calibri" w:hAnsi="Calibri" w:cs="Calibri"/>
        </w:rPr>
        <w:t xml:space="preserve">1) </w:t>
      </w:r>
      <w:r w:rsidR="00097BCA">
        <w:rPr>
          <w:rFonts w:ascii="Calibri" w:hAnsi="Calibri" w:cs="Calibri"/>
        </w:rPr>
        <w:t>You could strengthen the paper by addressing potential privacy/security concerns related to the solutions you have proposed. The IoT landscape is often intrusive by nature and I believe that effective solutions should include a clear and well-designed approach to ensuring user privacy.</w:t>
      </w:r>
    </w:p>
    <w:p w14:paraId="1E8A73D1" w14:textId="04F3C13D" w:rsidR="00097BCA" w:rsidRDefault="00097BCA" w:rsidP="002E6D6D">
      <w:pPr>
        <w:pStyle w:val="NormalWeb"/>
        <w:contextualSpacing/>
        <w:rPr>
          <w:rFonts w:ascii="Calibri" w:hAnsi="Calibri" w:cs="Calibri"/>
        </w:rPr>
      </w:pPr>
      <w:r>
        <w:rPr>
          <w:rFonts w:ascii="Calibri" w:hAnsi="Calibri" w:cs="Calibri"/>
        </w:rPr>
        <w:t xml:space="preserve">2) </w:t>
      </w:r>
      <w:r w:rsidRPr="00097BCA">
        <w:rPr>
          <w:rFonts w:ascii="Calibri" w:hAnsi="Calibri" w:cs="Calibri"/>
        </w:rPr>
        <w:t xml:space="preserve">Perhaps include your chosen vignette </w:t>
      </w:r>
      <w:r>
        <w:rPr>
          <w:rFonts w:ascii="Calibri" w:hAnsi="Calibri" w:cs="Calibri"/>
        </w:rPr>
        <w:t>as a subtitle</w:t>
      </w:r>
      <w:r w:rsidRPr="00097BCA">
        <w:rPr>
          <w:rFonts w:ascii="Calibri" w:hAnsi="Calibri" w:cs="Calibri"/>
        </w:rPr>
        <w:t>. It was initially difficult to know which section of “A Future Day in the Life of Dr. Brown” your paper was referencing.</w:t>
      </w:r>
    </w:p>
    <w:p w14:paraId="1648FDC8" w14:textId="6AF9A19B" w:rsidR="00097BCA" w:rsidRDefault="00097BCA" w:rsidP="002E6D6D">
      <w:pPr>
        <w:pStyle w:val="NormalWeb"/>
        <w:contextualSpacing/>
        <w:rPr>
          <w:rFonts w:ascii="Calibri" w:hAnsi="Calibri" w:cs="Calibri"/>
        </w:rPr>
      </w:pPr>
      <w:r>
        <w:rPr>
          <w:rFonts w:ascii="Calibri" w:hAnsi="Calibri" w:cs="Calibri"/>
        </w:rPr>
        <w:t>3) I don’t think this is significant, but Dr. Brown is female. Your paper refers to her as a man.</w:t>
      </w:r>
    </w:p>
    <w:p w14:paraId="05B9A814" w14:textId="1E519A13" w:rsidR="00097BCA" w:rsidRDefault="00097BCA" w:rsidP="002E6D6D">
      <w:pPr>
        <w:pStyle w:val="NormalWeb"/>
        <w:contextualSpacing/>
        <w:rPr>
          <w:rFonts w:ascii="Calibri" w:hAnsi="Calibri" w:cs="Calibri"/>
        </w:rPr>
      </w:pPr>
      <w:r>
        <w:rPr>
          <w:rFonts w:ascii="Calibri" w:hAnsi="Calibri" w:cs="Calibri"/>
        </w:rPr>
        <w:t>4) I included a couple of very minor track changes below.</w:t>
      </w:r>
      <w:bookmarkStart w:id="0" w:name="_GoBack"/>
      <w:bookmarkEnd w:id="0"/>
    </w:p>
    <w:p w14:paraId="0D883C29" w14:textId="77777777" w:rsidR="002E6D6D" w:rsidRDefault="002E6D6D" w:rsidP="002E6D6D">
      <w:pPr>
        <w:pStyle w:val="NormalWeb"/>
        <w:contextualSpacing/>
        <w:rPr>
          <w:rFonts w:ascii="Calibri" w:hAnsi="Calibri" w:cs="Calibri"/>
        </w:rPr>
      </w:pPr>
    </w:p>
    <w:p w14:paraId="0BECAF42" w14:textId="77777777" w:rsidR="002E6D6D" w:rsidRDefault="002E6D6D" w:rsidP="00D04732">
      <w:pPr>
        <w:pStyle w:val="NormalWeb"/>
        <w:contextualSpacing/>
        <w:jc w:val="right"/>
        <w:rPr>
          <w:rFonts w:ascii="Calibri" w:hAnsi="Calibri" w:cs="Calibri"/>
        </w:rPr>
      </w:pPr>
    </w:p>
    <w:p w14:paraId="75BA4D59" w14:textId="77777777" w:rsidR="002E6D6D" w:rsidRDefault="002E6D6D" w:rsidP="00D04732">
      <w:pPr>
        <w:pStyle w:val="NormalWeb"/>
        <w:contextualSpacing/>
        <w:jc w:val="right"/>
        <w:rPr>
          <w:rFonts w:ascii="Calibri" w:hAnsi="Calibri" w:cs="Calibri"/>
        </w:rPr>
      </w:pPr>
    </w:p>
    <w:p w14:paraId="46EFAB09" w14:textId="77777777" w:rsidR="002E6D6D" w:rsidRDefault="002E6D6D" w:rsidP="00D04732">
      <w:pPr>
        <w:pStyle w:val="NormalWeb"/>
        <w:contextualSpacing/>
        <w:jc w:val="right"/>
        <w:rPr>
          <w:rFonts w:ascii="Calibri" w:hAnsi="Calibri" w:cs="Calibri"/>
        </w:rPr>
      </w:pPr>
    </w:p>
    <w:p w14:paraId="33F68C68" w14:textId="07363DDB" w:rsidR="00D04732" w:rsidRDefault="00D04732" w:rsidP="00D04732">
      <w:pPr>
        <w:pStyle w:val="NormalWeb"/>
        <w:contextualSpacing/>
        <w:jc w:val="right"/>
        <w:rPr>
          <w:rFonts w:ascii="Calibri" w:hAnsi="Calibri" w:cs="Calibri"/>
        </w:rPr>
      </w:pPr>
      <w:r>
        <w:rPr>
          <w:rFonts w:ascii="Calibri" w:hAnsi="Calibri" w:cs="Calibri"/>
        </w:rPr>
        <w:t xml:space="preserve">Paul M. Washburn </w:t>
      </w:r>
    </w:p>
    <w:p w14:paraId="14753C30" w14:textId="77777777" w:rsidR="00D04732" w:rsidRDefault="00D04732" w:rsidP="00D04732">
      <w:pPr>
        <w:pStyle w:val="NormalWeb"/>
        <w:contextualSpacing/>
        <w:jc w:val="right"/>
        <w:rPr>
          <w:rFonts w:ascii="Calibri" w:hAnsi="Calibri" w:cs="Calibri"/>
        </w:rPr>
      </w:pPr>
      <w:r>
        <w:rPr>
          <w:rFonts w:ascii="Calibri" w:hAnsi="Calibri" w:cs="Calibri"/>
        </w:rPr>
        <w:t xml:space="preserve">CSCI E-11 Unit </w:t>
      </w:r>
      <w:r w:rsidR="0098740C">
        <w:rPr>
          <w:rFonts w:ascii="Calibri" w:hAnsi="Calibri" w:cs="Calibri"/>
        </w:rPr>
        <w:t>2: IoT</w:t>
      </w:r>
      <w:r>
        <w:rPr>
          <w:rFonts w:ascii="Calibri" w:hAnsi="Calibri" w:cs="Calibri"/>
        </w:rPr>
        <w:t xml:space="preserve"> </w:t>
      </w:r>
    </w:p>
    <w:p w14:paraId="7092BF12" w14:textId="77777777" w:rsidR="00D04732" w:rsidRDefault="00D04732" w:rsidP="00D04732">
      <w:pPr>
        <w:pStyle w:val="NormalWeb"/>
        <w:contextualSpacing/>
        <w:jc w:val="right"/>
        <w:rPr>
          <w:rFonts w:ascii="Calibri" w:hAnsi="Calibri" w:cs="Calibri"/>
        </w:rPr>
      </w:pPr>
      <w:r>
        <w:rPr>
          <w:rFonts w:ascii="Calibri" w:hAnsi="Calibri" w:cs="Calibri"/>
        </w:rPr>
        <w:t xml:space="preserve">November 2, 2019 </w:t>
      </w:r>
    </w:p>
    <w:p w14:paraId="48B91A3D" w14:textId="77777777" w:rsidR="00D04732" w:rsidRDefault="00D04732" w:rsidP="00D04732">
      <w:pPr>
        <w:pStyle w:val="NormalWeb"/>
        <w:contextualSpacing/>
        <w:jc w:val="right"/>
      </w:pPr>
    </w:p>
    <w:p w14:paraId="00306404" w14:textId="77777777" w:rsidR="00D04732" w:rsidRDefault="00D04732" w:rsidP="00D04732">
      <w:pPr>
        <w:pStyle w:val="NormalWeb"/>
        <w:contextualSpacing/>
        <w:jc w:val="right"/>
      </w:pPr>
    </w:p>
    <w:p w14:paraId="5B79965D" w14:textId="77777777" w:rsidR="00D04732" w:rsidRDefault="00D04732" w:rsidP="00D04732">
      <w:pPr>
        <w:pStyle w:val="NormalWeb"/>
        <w:contextualSpacing/>
        <w:jc w:val="right"/>
      </w:pPr>
    </w:p>
    <w:p w14:paraId="6EED598B" w14:textId="2A52D2CB" w:rsidR="00571B93" w:rsidRDefault="00880A4B" w:rsidP="00571B93">
      <w:pPr>
        <w:pStyle w:val="NormalWeb"/>
        <w:contextualSpacing/>
        <w:jc w:val="center"/>
        <w:rPr>
          <w:ins w:id="1" w:author="Stew Williamson" w:date="2019-11-15T13:46:00Z"/>
          <w:rFonts w:asciiTheme="minorHAnsi" w:eastAsiaTheme="minorHAnsi" w:hAnsiTheme="minorHAnsi" w:cstheme="minorBidi"/>
          <w:b/>
        </w:rPr>
      </w:pPr>
      <w:r>
        <w:rPr>
          <w:rFonts w:asciiTheme="minorHAnsi" w:eastAsiaTheme="minorHAnsi" w:hAnsiTheme="minorHAnsi" w:cstheme="minorBidi"/>
          <w:b/>
        </w:rPr>
        <w:t xml:space="preserve">Future Technology: </w:t>
      </w:r>
      <w:r w:rsidR="00095EA9" w:rsidRPr="002C4D03">
        <w:rPr>
          <w:rFonts w:asciiTheme="minorHAnsi" w:eastAsiaTheme="minorHAnsi" w:hAnsiTheme="minorHAnsi" w:cstheme="minorBidi"/>
          <w:b/>
        </w:rPr>
        <w:t>Office</w:t>
      </w:r>
      <w:r w:rsidR="00095EA9" w:rsidRPr="00095EA9">
        <w:rPr>
          <w:b/>
        </w:rPr>
        <w:t xml:space="preserve"> </w:t>
      </w:r>
      <w:r w:rsidR="00095EA9" w:rsidRPr="002C4D03">
        <w:rPr>
          <w:rFonts w:asciiTheme="minorHAnsi" w:eastAsiaTheme="minorHAnsi" w:hAnsiTheme="minorHAnsi" w:cstheme="minorBidi"/>
          <w:b/>
        </w:rPr>
        <w:t xml:space="preserve">Networking </w:t>
      </w:r>
      <w:r>
        <w:rPr>
          <w:rFonts w:asciiTheme="minorHAnsi" w:eastAsiaTheme="minorHAnsi" w:hAnsiTheme="minorHAnsi" w:cstheme="minorBidi"/>
          <w:b/>
        </w:rPr>
        <w:t>App –</w:t>
      </w:r>
      <w:r w:rsidR="00095EA9" w:rsidRPr="002C4D03">
        <w:rPr>
          <w:rFonts w:asciiTheme="minorHAnsi" w:eastAsiaTheme="minorHAnsi" w:hAnsiTheme="minorHAnsi" w:cstheme="minorBidi"/>
          <w:b/>
        </w:rPr>
        <w:t xml:space="preserve"> IoT </w:t>
      </w:r>
    </w:p>
    <w:p w14:paraId="22910AD4" w14:textId="77777777" w:rsidR="00422369" w:rsidRDefault="002C4D03" w:rsidP="002C4D03">
      <w:pPr>
        <w:ind w:firstLine="720"/>
      </w:pPr>
      <w:r>
        <w:t>Several</w:t>
      </w:r>
      <w:r>
        <w:tab/>
        <w:t xml:space="preserve"> technologies from the IoT unit </w:t>
      </w:r>
      <w:r w:rsidR="00880A4B">
        <w:t>could be</w:t>
      </w:r>
      <w:r w:rsidR="00C1624C">
        <w:t xml:space="preserve"> combined</w:t>
      </w:r>
      <w:r w:rsidR="00880A4B">
        <w:t xml:space="preserve"> </w:t>
      </w:r>
      <w:r w:rsidR="00C2336E">
        <w:t>in the development of</w:t>
      </w:r>
      <w:r w:rsidR="00880A4B">
        <w:t xml:space="preserve"> an Office Networking App.  </w:t>
      </w:r>
      <w:r w:rsidR="00E97009">
        <w:t xml:space="preserve">Unlike many industrial applications of IoT technologies </w:t>
      </w:r>
      <w:r w:rsidR="00C2336E">
        <w:t xml:space="preserve">– </w:t>
      </w:r>
      <w:r w:rsidR="00E97009">
        <w:t>which are typically straightforward</w:t>
      </w:r>
      <w:r w:rsidR="00C2336E">
        <w:t xml:space="preserve"> collections of data streams relevant to some production process –</w:t>
      </w:r>
      <w:r w:rsidR="00E97009">
        <w:t xml:space="preserve"> this use-case requires </w:t>
      </w:r>
      <w:r w:rsidR="00C2336E">
        <w:t>creative applications of</w:t>
      </w:r>
      <w:r w:rsidR="00E97009">
        <w:t xml:space="preserve"> </w:t>
      </w:r>
      <w:r w:rsidR="00C2336E">
        <w:t>IoT</w:t>
      </w:r>
      <w:r w:rsidR="00E97009">
        <w:t xml:space="preserve"> to help deliver value to </w:t>
      </w:r>
      <w:r w:rsidR="00C2336E">
        <w:t xml:space="preserve">professional </w:t>
      </w:r>
      <w:r w:rsidR="00E97009">
        <w:t xml:space="preserve">users like Dr. Brown.  </w:t>
      </w:r>
    </w:p>
    <w:p w14:paraId="31593F0F" w14:textId="77777777" w:rsidR="00C2336E" w:rsidRDefault="00C2336E" w:rsidP="002C4D03">
      <w:pPr>
        <w:ind w:firstLine="720"/>
      </w:pPr>
    </w:p>
    <w:p w14:paraId="47D4E656" w14:textId="73206C8B" w:rsidR="00116ED3" w:rsidRDefault="00C2336E" w:rsidP="00116ED3">
      <w:pPr>
        <w:ind w:firstLine="720"/>
      </w:pPr>
      <w:r>
        <w:t>One application</w:t>
      </w:r>
      <w:ins w:id="2" w:author="Stew Williamson" w:date="2019-11-15T13:48:00Z">
        <w:r w:rsidR="00571B93">
          <w:t xml:space="preserve"> of</w:t>
        </w:r>
      </w:ins>
      <w:r w:rsidR="00116ED3">
        <w:t xml:space="preserve"> IoT</w:t>
      </w:r>
      <w:r>
        <w:t xml:space="preserve"> is the use of </w:t>
      </w:r>
      <w:r w:rsidR="00467804">
        <w:t>networked</w:t>
      </w:r>
      <w:r>
        <w:t xml:space="preserve"> microphones to collect a verbalized journal entry </w:t>
      </w:r>
      <w:r w:rsidR="00116ED3">
        <w:t xml:space="preserve">of each user </w:t>
      </w:r>
      <w:r>
        <w:t xml:space="preserve">that describes their professional interactions for the day.  </w:t>
      </w:r>
      <w:r w:rsidR="00BB1405">
        <w:t>This</w:t>
      </w:r>
      <w:r w:rsidR="0071178F">
        <w:t xml:space="preserve"> user-centric</w:t>
      </w:r>
      <w:ins w:id="3" w:author="Stew Williamson" w:date="2019-11-15T13:51:00Z">
        <w:r w:rsidR="002E6D6D">
          <w:t>,</w:t>
        </w:r>
      </w:ins>
      <w:r w:rsidR="0071178F">
        <w:t xml:space="preserve"> human-computer interface will enable the creation of</w:t>
      </w:r>
      <w:r w:rsidR="00BB1405">
        <w:t xml:space="preserve"> data </w:t>
      </w:r>
      <w:r w:rsidR="0071178F">
        <w:t xml:space="preserve">that </w:t>
      </w:r>
      <w:r w:rsidR="00BB1405">
        <w:t xml:space="preserve">can be mined for patterns by the Office Networking App.  </w:t>
      </w:r>
      <w:r w:rsidR="004350F2">
        <w:t>A portion</w:t>
      </w:r>
      <w:r w:rsidR="00BD71A5">
        <w:t xml:space="preserve"> of these</w:t>
      </w:r>
      <w:r>
        <w:t xml:space="preserve"> microphones could be networked from </w:t>
      </w:r>
      <w:r w:rsidR="00BD71A5">
        <w:t>existing</w:t>
      </w:r>
      <w:r>
        <w:t xml:space="preserve"> applications, such as a self-driving vehicle, so that users like Dr. Brown </w:t>
      </w:r>
      <w:r w:rsidR="004350F2">
        <w:t>can either be commuting or in their office when they</w:t>
      </w:r>
      <w:r>
        <w:t xml:space="preserve"> dictate their diary entry for the workday.  Dr. Brown</w:t>
      </w:r>
      <w:r w:rsidR="00C02C00">
        <w:t>’s location</w:t>
      </w:r>
      <w:r>
        <w:t xml:space="preserve"> when he records his dictated journal entry</w:t>
      </w:r>
      <w:r w:rsidR="00C02C00">
        <w:t xml:space="preserve"> will </w:t>
      </w:r>
      <w:r w:rsidR="004350F2">
        <w:t>determine</w:t>
      </w:r>
      <w:r w:rsidR="00C02C00">
        <w:t xml:space="preserve"> </w:t>
      </w:r>
      <w:r w:rsidR="004350F2">
        <w:t>how the data processing &amp; transfer will take place</w:t>
      </w:r>
      <w:r w:rsidR="00C02C00">
        <w:t xml:space="preserve">.  When he is in </w:t>
      </w:r>
      <w:r w:rsidR="000226D5">
        <w:t>a</w:t>
      </w:r>
      <w:r w:rsidR="004350F2">
        <w:t xml:space="preserve"> community</w:t>
      </w:r>
      <w:r w:rsidR="00C02C00">
        <w:t xml:space="preserve"> self-driving vehicle</w:t>
      </w:r>
      <w:r w:rsidR="004350F2">
        <w:t>, existing</w:t>
      </w:r>
      <w:r w:rsidR="00C02C00">
        <w:t xml:space="preserve"> on-board microphones </w:t>
      </w:r>
      <w:r w:rsidR="004350F2">
        <w:t>are powered by the</w:t>
      </w:r>
      <w:r w:rsidR="00C02C00">
        <w:t xml:space="preserve"> </w:t>
      </w:r>
      <w:r w:rsidR="004350F2">
        <w:t>vehicle</w:t>
      </w:r>
      <w:r w:rsidR="00C02C00">
        <w:t>’s main computer system and thus will not have battery concerns</w:t>
      </w:r>
      <w:r w:rsidR="004350F2">
        <w:t>.</w:t>
      </w:r>
      <w:r w:rsidR="00C02C00">
        <w:t xml:space="preserve"> </w:t>
      </w:r>
      <w:r w:rsidR="004350F2">
        <w:t xml:space="preserve"> N</w:t>
      </w:r>
      <w:r w:rsidR="002C2AD6">
        <w:t xml:space="preserve">either </w:t>
      </w:r>
      <w:r w:rsidR="009E4E86">
        <w:t xml:space="preserve">data </w:t>
      </w:r>
      <w:r w:rsidR="002C2AD6">
        <w:t xml:space="preserve">volume-per-day nor </w:t>
      </w:r>
      <w:r w:rsidR="00C02C00">
        <w:t xml:space="preserve">device-to-gateway range </w:t>
      </w:r>
      <w:r w:rsidR="002C2AD6">
        <w:t>will</w:t>
      </w:r>
      <w:r w:rsidR="00C02C00">
        <w:t xml:space="preserve"> be a concern </w:t>
      </w:r>
      <w:r w:rsidR="004350F2">
        <w:t xml:space="preserve">in this scenario </w:t>
      </w:r>
      <w:r w:rsidR="00C02C00">
        <w:t xml:space="preserve">since the vehicle can be used as a “data mule” and transmit </w:t>
      </w:r>
      <w:r w:rsidR="004350F2">
        <w:t xml:space="preserve">Dr. Brown’s </w:t>
      </w:r>
      <w:r w:rsidR="00C02C00">
        <w:lastRenderedPageBreak/>
        <w:t xml:space="preserve">data when connected to </w:t>
      </w:r>
      <w:proofErr w:type="spellStart"/>
      <w:r w:rsidR="00C02C00">
        <w:t>WiFi</w:t>
      </w:r>
      <w:proofErr w:type="spellEnd"/>
      <w:r w:rsidR="002C2AD6">
        <w:t xml:space="preserve"> </w:t>
      </w:r>
      <w:r w:rsidR="004350F2">
        <w:t xml:space="preserve">while it charges </w:t>
      </w:r>
      <w:r w:rsidR="002C2AD6">
        <w:t>at night time</w:t>
      </w:r>
      <w:r w:rsidR="00C02C00">
        <w:t>.</w:t>
      </w:r>
      <w:r w:rsidR="002C2AD6">
        <w:t xml:space="preserve">  </w:t>
      </w:r>
      <w:r w:rsidR="000226D5">
        <w:t>Microphones will need to be installed in his office to allow for</w:t>
      </w:r>
      <w:r w:rsidR="006C68D0">
        <w:t xml:space="preserve"> times when</w:t>
      </w:r>
      <w:r w:rsidR="002C2AD6">
        <w:t xml:space="preserve"> </w:t>
      </w:r>
      <w:r w:rsidR="00BD71A5">
        <w:t>Dr. Brown is dictating his thoughts about his daily professional interactions when he is physically in the office</w:t>
      </w:r>
      <w:r w:rsidR="00116ED3">
        <w:t>.  By installing a few microphones in his office that are directly connected to power, Dr. Brown can</w:t>
      </w:r>
      <w:r w:rsidR="000226D5">
        <w:t xml:space="preserve"> choose whether to dictate his thoughts</w:t>
      </w:r>
      <w:r w:rsidR="004350F2">
        <w:t xml:space="preserve"> when he’s</w:t>
      </w:r>
      <w:r w:rsidR="000226D5">
        <w:t xml:space="preserve"> in office or during his ride home – both of which are private environments.  If the entry is recorded in the office then the office </w:t>
      </w:r>
      <w:proofErr w:type="spellStart"/>
      <w:r w:rsidR="000226D5">
        <w:t>WiFi</w:t>
      </w:r>
      <w:proofErr w:type="spellEnd"/>
      <w:r w:rsidR="000226D5">
        <w:t xml:space="preserve"> can be used to transmit data to the cloud; otherwise the community self-driving vehicle will prompt a data dump when it is idle and connected to </w:t>
      </w:r>
      <w:proofErr w:type="spellStart"/>
      <w:r w:rsidR="000226D5">
        <w:t>WiFi</w:t>
      </w:r>
      <w:proofErr w:type="spellEnd"/>
      <w:r w:rsidR="000226D5">
        <w:t xml:space="preserve"> for the day.</w:t>
      </w:r>
      <w:r w:rsidR="004D49CC">
        <w:t xml:space="preserve">  </w:t>
      </w:r>
      <w:r w:rsidR="004350F2">
        <w:t xml:space="preserve">Device-Cloud architecture is used here since there </w:t>
      </w:r>
      <w:r w:rsidR="00550D27">
        <w:t>are no “real time” needs placed on the system, and thus no need for device-local or fog computing.</w:t>
      </w:r>
      <w:r w:rsidR="004D49CC">
        <w:t xml:space="preserve"> </w:t>
      </w:r>
    </w:p>
    <w:p w14:paraId="4D953A72" w14:textId="77777777" w:rsidR="00200A3C" w:rsidRDefault="00200A3C" w:rsidP="000226D5"/>
    <w:p w14:paraId="70F01302" w14:textId="77777777" w:rsidR="004D49CC" w:rsidRDefault="00200A3C" w:rsidP="00CD4A75">
      <w:pPr>
        <w:ind w:firstLine="720"/>
      </w:pPr>
      <w:r>
        <w:t>Indoor localization techniques combined with inexpensive indoor temperature sensors will be leveraged in this application to ensure Dr. Brown and his colleagues are never too-hot or too-cold in a meeting again</w:t>
      </w:r>
      <w:r w:rsidR="004350F2">
        <w:t xml:space="preserve"> – ensuring everyone is physically comfortable and ready to contribute</w:t>
      </w:r>
      <w:r>
        <w:t xml:space="preserve">.  Integrating </w:t>
      </w:r>
      <w:r w:rsidR="004350F2">
        <w:t xml:space="preserve">each user’s </w:t>
      </w:r>
      <w:r>
        <w:t xml:space="preserve">temperature preference data with </w:t>
      </w:r>
      <w:r w:rsidR="00CD4A75">
        <w:t>meeting attendance</w:t>
      </w:r>
      <w:r>
        <w:t xml:space="preserve"> data from the Virtual Assistant will inform the Local Warming technology which users are comfortable at which temperatures.  </w:t>
      </w:r>
      <w:r w:rsidR="003414E0">
        <w:t>Users like Dr. Brown will be able to initialize</w:t>
      </w:r>
      <w:r>
        <w:t xml:space="preserve"> their desired temperatures as a starting point, </w:t>
      </w:r>
      <w:r w:rsidR="004350F2">
        <w:t>and</w:t>
      </w:r>
      <w:r>
        <w:t xml:space="preserve"> </w:t>
      </w:r>
      <w:r w:rsidR="003414E0">
        <w:t xml:space="preserve">over time </w:t>
      </w:r>
      <w:r>
        <w:t xml:space="preserve">the system </w:t>
      </w:r>
      <w:r w:rsidR="00CD4A75">
        <w:t>will</w:t>
      </w:r>
      <w:r>
        <w:t xml:space="preserve"> use wireless reflections of the human body to identify</w:t>
      </w:r>
      <w:r w:rsidR="003414E0">
        <w:t xml:space="preserve"> i</w:t>
      </w:r>
      <w:r>
        <w:t xml:space="preserve">f </w:t>
      </w:r>
      <w:r w:rsidR="003414E0">
        <w:t>a given individual</w:t>
      </w:r>
      <w:r>
        <w:t xml:space="preserve"> </w:t>
      </w:r>
      <w:r w:rsidR="003414E0">
        <w:t>has</w:t>
      </w:r>
      <w:r>
        <w:t xml:space="preserve"> goosebumps (indicating they are cold at the current temperature setting)</w:t>
      </w:r>
      <w:r w:rsidR="003414E0">
        <w:t xml:space="preserve"> or if they are sweating (indicating they are hot at the current temperature setting).  If a too-hot or too-cold flag is raised during a meeting, then at the end of the day the Office Networking App can ask Dr. Brown a quick </w:t>
      </w:r>
      <w:r w:rsidR="003414E0">
        <w:rPr>
          <w:i/>
        </w:rPr>
        <w:t xml:space="preserve">“Were you too hot/cold during your noon meeting today?” </w:t>
      </w:r>
      <w:r w:rsidR="003414E0">
        <w:t xml:space="preserve">to provide feedback into Dr. Brown’s preferences.  </w:t>
      </w:r>
      <w:r w:rsidR="00C91725">
        <w:t xml:space="preserve">By being cognizant of users’ temperature preferences we can ensure that </w:t>
      </w:r>
      <w:r w:rsidR="009833B3">
        <w:t xml:space="preserve">Dr. Brown and </w:t>
      </w:r>
      <w:r w:rsidR="00C91725">
        <w:t xml:space="preserve">all of </w:t>
      </w:r>
      <w:r w:rsidR="009833B3">
        <w:t>his</w:t>
      </w:r>
      <w:r w:rsidR="00C91725">
        <w:t xml:space="preserve"> professional</w:t>
      </w:r>
      <w:r w:rsidR="009833B3">
        <w:t xml:space="preserve"> colleague</w:t>
      </w:r>
      <w:r w:rsidR="00C91725">
        <w:t>s using the application will always be physically comfortable during meetings</w:t>
      </w:r>
      <w:r w:rsidR="00194A1A">
        <w:t>.  The days of the freezing or sauna-like meeting room</w:t>
      </w:r>
      <w:r w:rsidR="006C300A">
        <w:t>s</w:t>
      </w:r>
      <w:r w:rsidR="00194A1A">
        <w:t xml:space="preserve"> will be over.  </w:t>
      </w:r>
    </w:p>
    <w:p w14:paraId="45162DA3" w14:textId="77777777" w:rsidR="004D49CC" w:rsidRDefault="004D49CC" w:rsidP="00CD4A75">
      <w:pPr>
        <w:ind w:firstLine="720"/>
      </w:pPr>
    </w:p>
    <w:p w14:paraId="7EE18E11" w14:textId="77777777" w:rsidR="004A1C29" w:rsidRDefault="004D49CC" w:rsidP="00CD4A75">
      <w:pPr>
        <w:ind w:firstLine="720"/>
      </w:pPr>
      <w:r>
        <w:t>The above</w:t>
      </w:r>
      <w:r w:rsidR="00CD4A75">
        <w:t xml:space="preserve"> indoor localization techniques could also be combined with camera data &amp; wearable data to direct the lighting in a given meeting room at exhibitions </w:t>
      </w:r>
      <w:r>
        <w:t>focused upon</w:t>
      </w:r>
      <w:r w:rsidR="00CD4A75">
        <w:t xml:space="preserve"> by the speaker</w:t>
      </w:r>
      <w:r>
        <w:t>’s inferred angle of gaze</w:t>
      </w:r>
      <w:r w:rsidR="00CD4A75">
        <w:t xml:space="preserve">.  </w:t>
      </w:r>
      <w:r>
        <w:t>While highlighting the object of Dr. Brown’s presentation, this system will also help Dr. Brown’s audience take notes by shining lighting directly on their notebooks</w:t>
      </w:r>
      <w:r w:rsidR="008762EF">
        <w:t xml:space="preserve"> as they write</w:t>
      </w:r>
      <w:r>
        <w:t xml:space="preserve">.  </w:t>
      </w:r>
      <w:r w:rsidR="00AD2C12">
        <w:t xml:space="preserve">When a given member of the audience is not taking notes, their lights will shut off to save on energy.  </w:t>
      </w:r>
    </w:p>
    <w:p w14:paraId="2E1429CC" w14:textId="77777777" w:rsidR="004A1C29" w:rsidRDefault="004A1C29" w:rsidP="00CD4A75">
      <w:pPr>
        <w:ind w:firstLine="720"/>
      </w:pPr>
    </w:p>
    <w:p w14:paraId="56944841" w14:textId="77777777" w:rsidR="00CD4A75" w:rsidRDefault="00CD4A75" w:rsidP="00CD4A75">
      <w:pPr>
        <w:ind w:firstLine="720"/>
      </w:pPr>
      <w:r>
        <w:t xml:space="preserve"> </w:t>
      </w:r>
      <w:r w:rsidR="000D4A2D">
        <w:t xml:space="preserve">The microphones and cameras installed in meeting rooms will also be used to identify and surface </w:t>
      </w:r>
      <w:r w:rsidR="00BC6FFC">
        <w:t>“tense”</w:t>
      </w:r>
      <w:r w:rsidR="000D4A2D">
        <w:t xml:space="preserve"> interactions between colleagues, effectively identifying negative outliers in the productivity of a professional interaction.  </w:t>
      </w:r>
      <w:r w:rsidR="00597BF6">
        <w:t xml:space="preserve">This will be especially useful in large meetings where interactions between colleagues are rapid-fire and pass by quickly.  </w:t>
      </w:r>
      <w:r w:rsidR="000D4A2D">
        <w:t>Voice recognition, speech to text, sentiment analysis</w:t>
      </w:r>
      <w:r w:rsidR="000239F6">
        <w:t>,</w:t>
      </w:r>
      <w:r w:rsidR="000D4A2D">
        <w:t xml:space="preserve"> </w:t>
      </w:r>
      <w:r w:rsidR="000239F6">
        <w:t xml:space="preserve">facial recognition &amp; micro-expression classification (among other </w:t>
      </w:r>
      <w:r w:rsidR="000D4A2D">
        <w:t xml:space="preserve">machine learning </w:t>
      </w:r>
      <w:r w:rsidR="000239F6">
        <w:t xml:space="preserve">techniques) </w:t>
      </w:r>
      <w:r w:rsidR="000D4A2D">
        <w:t xml:space="preserve">can be applied </w:t>
      </w:r>
      <w:r w:rsidR="000239F6">
        <w:t xml:space="preserve">to </w:t>
      </w:r>
      <w:r w:rsidR="00597BF6">
        <w:t>the data collected</w:t>
      </w:r>
      <w:r w:rsidR="000239F6">
        <w:t xml:space="preserve"> in order to identify such “tense” interactions.  </w:t>
      </w:r>
      <w:r w:rsidR="0054774D">
        <w:t xml:space="preserve">Furthermore, </w:t>
      </w:r>
      <w:r w:rsidR="009F2957">
        <w:t>indoor</w:t>
      </w:r>
      <w:r w:rsidR="00BB1405">
        <w:t xml:space="preserve"> localization</w:t>
      </w:r>
      <w:r w:rsidR="009F2957">
        <w:t xml:space="preserve"> techniques</w:t>
      </w:r>
      <w:r w:rsidR="0054774D">
        <w:t xml:space="preserve"> similar</w:t>
      </w:r>
      <w:r w:rsidR="009F2957">
        <w:t xml:space="preserve"> to those descri</w:t>
      </w:r>
      <w:r w:rsidR="00652D8D">
        <w:t>b</w:t>
      </w:r>
      <w:r w:rsidR="009F2957">
        <w:t>ed above</w:t>
      </w:r>
      <w:r w:rsidR="00BB1405">
        <w:t xml:space="preserve"> could </w:t>
      </w:r>
      <w:r w:rsidR="00652D8D">
        <w:t xml:space="preserve">also </w:t>
      </w:r>
      <w:r w:rsidR="00BB1405">
        <w:t xml:space="preserve">be used to </w:t>
      </w:r>
      <w:r w:rsidR="00652D8D">
        <w:t>measure</w:t>
      </w:r>
      <w:r w:rsidR="00BB1405">
        <w:t xml:space="preserve"> breathing and heart rates to identify large jumps in heartrate and/or breath</w:t>
      </w:r>
      <w:r w:rsidR="00BC6FFC">
        <w:t>, thus augmenting the feature set</w:t>
      </w:r>
      <w:r w:rsidR="00BB1405">
        <w:t xml:space="preserve">.  </w:t>
      </w:r>
      <w:r w:rsidR="0048302D">
        <w:t xml:space="preserve">Anomaly detection similar to what was discussed in lecture could be used to identify </w:t>
      </w:r>
      <w:r w:rsidR="00BC6FFC">
        <w:t>commonalities</w:t>
      </w:r>
      <w:r w:rsidR="0048302D">
        <w:t xml:space="preserve"> </w:t>
      </w:r>
      <w:r w:rsidR="00BC6FFC">
        <w:t>among</w:t>
      </w:r>
      <w:r w:rsidR="0048302D">
        <w:t xml:space="preserve"> outlier events.  </w:t>
      </w:r>
      <w:r w:rsidR="000239F6">
        <w:t xml:space="preserve">Since this is an example of outlier detection, much of the </w:t>
      </w:r>
      <w:r w:rsidR="00BC6FFC">
        <w:t xml:space="preserve">raw data describing </w:t>
      </w:r>
      <w:r w:rsidR="00652D8D">
        <w:t>“non-tense”</w:t>
      </w:r>
      <w:r w:rsidR="000239F6">
        <w:t xml:space="preserve"> </w:t>
      </w:r>
      <w:r w:rsidR="00BC6FFC">
        <w:lastRenderedPageBreak/>
        <w:t>interactions</w:t>
      </w:r>
      <w:r w:rsidR="000239F6">
        <w:t xml:space="preserve"> will not be of much interest.  In the spirit of keeping </w:t>
      </w:r>
      <w:r w:rsidR="00BC6FFC">
        <w:t>only</w:t>
      </w:r>
      <w:r w:rsidR="000239F6">
        <w:t xml:space="preserve"> the data we need</w:t>
      </w:r>
      <w:r w:rsidR="006C300A">
        <w:t xml:space="preserve">, </w:t>
      </w:r>
      <w:r w:rsidR="00BC6FFC">
        <w:t xml:space="preserve">raw data </w:t>
      </w:r>
      <w:r w:rsidR="006C300A">
        <w:t>from</w:t>
      </w:r>
      <w:r w:rsidR="00BC6FFC">
        <w:t xml:space="preserve"> neutral</w:t>
      </w:r>
      <w:r w:rsidR="000239F6">
        <w:t xml:space="preserve"> interactions</w:t>
      </w:r>
      <w:r w:rsidR="006C300A">
        <w:t xml:space="preserve"> will be discarded</w:t>
      </w:r>
      <w:r w:rsidR="000239F6">
        <w:t xml:space="preserve">, </w:t>
      </w:r>
      <w:r w:rsidR="00BC6FFC">
        <w:t>keeping only</w:t>
      </w:r>
      <w:r w:rsidR="000239F6">
        <w:t xml:space="preserve"> the metadata and outputs of the </w:t>
      </w:r>
      <w:r w:rsidR="00597BF6">
        <w:t>summarization processes</w:t>
      </w:r>
      <w:r w:rsidR="000239F6">
        <w:t xml:space="preserve"> for these records.  </w:t>
      </w:r>
      <w:r w:rsidR="00597BF6">
        <w:t>For</w:t>
      </w:r>
      <w:r w:rsidR="000239F6">
        <w:t xml:space="preserve"> interactions that were sufficiently “tense</w:t>
      </w:r>
      <w:r w:rsidR="00BC6FFC">
        <w:t>,</w:t>
      </w:r>
      <w:r w:rsidR="000239F6">
        <w:t xml:space="preserve">” </w:t>
      </w:r>
      <w:r w:rsidR="00597BF6">
        <w:t xml:space="preserve">all of the raw data (e.g. audio/video, text translation) </w:t>
      </w:r>
      <w:r w:rsidR="000239F6">
        <w:t xml:space="preserve">will be kept </w:t>
      </w:r>
      <w:r w:rsidR="00597BF6">
        <w:t xml:space="preserve">alongside the summarization process to allow </w:t>
      </w:r>
      <w:r w:rsidR="000239F6">
        <w:t>for deeper analysis.</w:t>
      </w:r>
      <w:r w:rsidR="00597BF6">
        <w:t xml:space="preserve">  While hopefully the vast majority of interactions that Dr. Brown has with his professional colleagues are not “tense”, this feature will be able to notify him when it occurs – and recommend some actions to help mitigate the damage &amp; improve the relationship</w:t>
      </w:r>
      <w:r w:rsidR="00F35982">
        <w:t xml:space="preserve"> moving forward</w:t>
      </w:r>
      <w:r w:rsidR="00597BF6">
        <w:t xml:space="preserve">.  </w:t>
      </w:r>
    </w:p>
    <w:p w14:paraId="11A4DAF4" w14:textId="77777777" w:rsidR="004D49CC" w:rsidRDefault="004D49CC" w:rsidP="00CD4A75">
      <w:pPr>
        <w:ind w:firstLine="720"/>
      </w:pPr>
    </w:p>
    <w:p w14:paraId="7C708759" w14:textId="77777777" w:rsidR="00422369" w:rsidRDefault="0036615B" w:rsidP="002B2FD7">
      <w:r>
        <w:tab/>
        <w:t xml:space="preserve">Finally, </w:t>
      </w:r>
      <w:r w:rsidR="00DB6783">
        <w:t xml:space="preserve">the existing cameras in both meeting rooms and common dining areas </w:t>
      </w:r>
      <w:r>
        <w:t xml:space="preserve">can be </w:t>
      </w:r>
      <w:r w:rsidR="00DB6783">
        <w:t xml:space="preserve">used to </w:t>
      </w:r>
      <w:r w:rsidR="003469C1">
        <w:t>implement</w:t>
      </w:r>
      <w:r w:rsidR="00DB6783">
        <w:t xml:space="preserve"> facial recognition combined with object detection to gather data on which colleagues enjoy which foods that are arrayed in the common area.  This will enable the collection of dietary preferences that users like Dr. Brown can employ when deciding where they’d like to take a colleague to lunch, or what sort of treat would maximally delight a given colleague.  </w:t>
      </w:r>
    </w:p>
    <w:p w14:paraId="040550D4" w14:textId="77777777" w:rsidR="003469C1" w:rsidRDefault="003469C1" w:rsidP="002B2FD7"/>
    <w:p w14:paraId="5AFA9348" w14:textId="77777777" w:rsidR="003469C1" w:rsidRDefault="003469C1" w:rsidP="002B2FD7">
      <w:r>
        <w:tab/>
        <w:t xml:space="preserve">There are few straightforward approaches to using IoT in an Office Networking App. </w:t>
      </w:r>
      <w:r w:rsidR="006C300A">
        <w:t xml:space="preserve">By configuring a minimal IoT setup we are able to build value in the proposed Office Networking App by improving the human-computer interface and by maintaining an optimal </w:t>
      </w:r>
      <w:r w:rsidR="0071541A">
        <w:t xml:space="preserve">physical &amp; emotional </w:t>
      </w:r>
      <w:r w:rsidR="006C300A">
        <w:t xml:space="preserve">work environment.   </w:t>
      </w:r>
    </w:p>
    <w:sectPr w:rsidR="003469C1" w:rsidSect="008E4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C619A"/>
    <w:multiLevelType w:val="hybridMultilevel"/>
    <w:tmpl w:val="C08C6FC8"/>
    <w:lvl w:ilvl="0" w:tplc="3DF439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 Williamson">
    <w15:presenceInfo w15:providerId="None" w15:userId="Stew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BF"/>
    <w:rsid w:val="000226D5"/>
    <w:rsid w:val="000239F6"/>
    <w:rsid w:val="00036323"/>
    <w:rsid w:val="00047E11"/>
    <w:rsid w:val="000515FB"/>
    <w:rsid w:val="00095EA9"/>
    <w:rsid w:val="00097BCA"/>
    <w:rsid w:val="000D4A2D"/>
    <w:rsid w:val="00116ED3"/>
    <w:rsid w:val="00151B10"/>
    <w:rsid w:val="00192EBB"/>
    <w:rsid w:val="00194A1A"/>
    <w:rsid w:val="001A7D19"/>
    <w:rsid w:val="00200A3C"/>
    <w:rsid w:val="002B2FD7"/>
    <w:rsid w:val="002C2AD6"/>
    <w:rsid w:val="002C4D03"/>
    <w:rsid w:val="002D29A3"/>
    <w:rsid w:val="002E6D6D"/>
    <w:rsid w:val="003414E0"/>
    <w:rsid w:val="003469C1"/>
    <w:rsid w:val="0036615B"/>
    <w:rsid w:val="00395BA7"/>
    <w:rsid w:val="003A7E3C"/>
    <w:rsid w:val="00422369"/>
    <w:rsid w:val="004350F2"/>
    <w:rsid w:val="00455F48"/>
    <w:rsid w:val="00467804"/>
    <w:rsid w:val="0048302D"/>
    <w:rsid w:val="004A1C29"/>
    <w:rsid w:val="004D49CC"/>
    <w:rsid w:val="0054774D"/>
    <w:rsid w:val="00550D27"/>
    <w:rsid w:val="00552224"/>
    <w:rsid w:val="005647C7"/>
    <w:rsid w:val="00571B93"/>
    <w:rsid w:val="00587C50"/>
    <w:rsid w:val="005927A4"/>
    <w:rsid w:val="00597BF6"/>
    <w:rsid w:val="005C6D20"/>
    <w:rsid w:val="005F3EBF"/>
    <w:rsid w:val="00650487"/>
    <w:rsid w:val="00652D8D"/>
    <w:rsid w:val="006812AC"/>
    <w:rsid w:val="006B5A3A"/>
    <w:rsid w:val="006C300A"/>
    <w:rsid w:val="006C4735"/>
    <w:rsid w:val="006C68D0"/>
    <w:rsid w:val="006F4483"/>
    <w:rsid w:val="0071178F"/>
    <w:rsid w:val="0071541A"/>
    <w:rsid w:val="00735273"/>
    <w:rsid w:val="007A4BBD"/>
    <w:rsid w:val="007C2756"/>
    <w:rsid w:val="007F1263"/>
    <w:rsid w:val="00811CBB"/>
    <w:rsid w:val="00854EBE"/>
    <w:rsid w:val="008762EF"/>
    <w:rsid w:val="00880A4B"/>
    <w:rsid w:val="00882A05"/>
    <w:rsid w:val="008833F9"/>
    <w:rsid w:val="008E46BC"/>
    <w:rsid w:val="00961EB2"/>
    <w:rsid w:val="009833B3"/>
    <w:rsid w:val="0098740C"/>
    <w:rsid w:val="00996CB0"/>
    <w:rsid w:val="009E4E86"/>
    <w:rsid w:val="009F2957"/>
    <w:rsid w:val="00A07DC1"/>
    <w:rsid w:val="00A15FC3"/>
    <w:rsid w:val="00AD2C12"/>
    <w:rsid w:val="00B0787D"/>
    <w:rsid w:val="00B24F77"/>
    <w:rsid w:val="00B57501"/>
    <w:rsid w:val="00BB1405"/>
    <w:rsid w:val="00BC6FFC"/>
    <w:rsid w:val="00BD71A5"/>
    <w:rsid w:val="00C02C00"/>
    <w:rsid w:val="00C1624C"/>
    <w:rsid w:val="00C2336E"/>
    <w:rsid w:val="00C43790"/>
    <w:rsid w:val="00C91725"/>
    <w:rsid w:val="00CC51FF"/>
    <w:rsid w:val="00CD4A75"/>
    <w:rsid w:val="00CF5F5E"/>
    <w:rsid w:val="00D04732"/>
    <w:rsid w:val="00D10A6A"/>
    <w:rsid w:val="00D1550B"/>
    <w:rsid w:val="00D157CB"/>
    <w:rsid w:val="00D31E4E"/>
    <w:rsid w:val="00D40660"/>
    <w:rsid w:val="00D40FC3"/>
    <w:rsid w:val="00D94189"/>
    <w:rsid w:val="00DB6783"/>
    <w:rsid w:val="00DC6599"/>
    <w:rsid w:val="00E02DD1"/>
    <w:rsid w:val="00E97009"/>
    <w:rsid w:val="00EA383E"/>
    <w:rsid w:val="00F0553E"/>
    <w:rsid w:val="00F2167A"/>
    <w:rsid w:val="00F35982"/>
    <w:rsid w:val="00F47872"/>
    <w:rsid w:val="00F56DEE"/>
    <w:rsid w:val="00F77CB0"/>
    <w:rsid w:val="00FA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194B4"/>
  <w15:chartTrackingRefBased/>
  <w15:docId w15:val="{3E9B1EDA-65C7-3648-9F9B-8A04CE19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89"/>
    <w:pPr>
      <w:ind w:left="720"/>
      <w:contextualSpacing/>
    </w:pPr>
  </w:style>
  <w:style w:type="paragraph" w:styleId="NormalWeb">
    <w:name w:val="Normal (Web)"/>
    <w:basedOn w:val="Normal"/>
    <w:uiPriority w:val="99"/>
    <w:semiHidden/>
    <w:unhideWhenUsed/>
    <w:rsid w:val="00D04732"/>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71B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B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1973">
      <w:bodyDiv w:val="1"/>
      <w:marLeft w:val="0"/>
      <w:marRight w:val="0"/>
      <w:marTop w:val="0"/>
      <w:marBottom w:val="0"/>
      <w:divBdr>
        <w:top w:val="none" w:sz="0" w:space="0" w:color="auto"/>
        <w:left w:val="none" w:sz="0" w:space="0" w:color="auto"/>
        <w:bottom w:val="none" w:sz="0" w:space="0" w:color="auto"/>
        <w:right w:val="none" w:sz="0" w:space="0" w:color="auto"/>
      </w:divBdr>
      <w:divsChild>
        <w:div w:id="177282103">
          <w:marLeft w:val="0"/>
          <w:marRight w:val="0"/>
          <w:marTop w:val="0"/>
          <w:marBottom w:val="0"/>
          <w:divBdr>
            <w:top w:val="none" w:sz="0" w:space="0" w:color="auto"/>
            <w:left w:val="none" w:sz="0" w:space="0" w:color="auto"/>
            <w:bottom w:val="none" w:sz="0" w:space="0" w:color="auto"/>
            <w:right w:val="none" w:sz="0" w:space="0" w:color="auto"/>
          </w:divBdr>
          <w:divsChild>
            <w:div w:id="466046848">
              <w:marLeft w:val="0"/>
              <w:marRight w:val="0"/>
              <w:marTop w:val="0"/>
              <w:marBottom w:val="0"/>
              <w:divBdr>
                <w:top w:val="none" w:sz="0" w:space="0" w:color="auto"/>
                <w:left w:val="none" w:sz="0" w:space="0" w:color="auto"/>
                <w:bottom w:val="none" w:sz="0" w:space="0" w:color="auto"/>
                <w:right w:val="none" w:sz="0" w:space="0" w:color="auto"/>
              </w:divBdr>
              <w:divsChild>
                <w:div w:id="485631383">
                  <w:marLeft w:val="0"/>
                  <w:marRight w:val="0"/>
                  <w:marTop w:val="0"/>
                  <w:marBottom w:val="0"/>
                  <w:divBdr>
                    <w:top w:val="none" w:sz="0" w:space="0" w:color="auto"/>
                    <w:left w:val="none" w:sz="0" w:space="0" w:color="auto"/>
                    <w:bottom w:val="none" w:sz="0" w:space="0" w:color="auto"/>
                    <w:right w:val="none" w:sz="0" w:space="0" w:color="auto"/>
                  </w:divBdr>
                  <w:divsChild>
                    <w:div w:id="9928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6172">
      <w:bodyDiv w:val="1"/>
      <w:marLeft w:val="0"/>
      <w:marRight w:val="0"/>
      <w:marTop w:val="0"/>
      <w:marBottom w:val="0"/>
      <w:divBdr>
        <w:top w:val="none" w:sz="0" w:space="0" w:color="auto"/>
        <w:left w:val="none" w:sz="0" w:space="0" w:color="auto"/>
        <w:bottom w:val="none" w:sz="0" w:space="0" w:color="auto"/>
        <w:right w:val="none" w:sz="0" w:space="0" w:color="auto"/>
      </w:divBdr>
      <w:divsChild>
        <w:div w:id="905141102">
          <w:marLeft w:val="0"/>
          <w:marRight w:val="0"/>
          <w:marTop w:val="0"/>
          <w:marBottom w:val="0"/>
          <w:divBdr>
            <w:top w:val="none" w:sz="0" w:space="0" w:color="auto"/>
            <w:left w:val="none" w:sz="0" w:space="0" w:color="auto"/>
            <w:bottom w:val="none" w:sz="0" w:space="0" w:color="auto"/>
            <w:right w:val="none" w:sz="0" w:space="0" w:color="auto"/>
          </w:divBdr>
          <w:divsChild>
            <w:div w:id="350642137">
              <w:marLeft w:val="0"/>
              <w:marRight w:val="0"/>
              <w:marTop w:val="0"/>
              <w:marBottom w:val="0"/>
              <w:divBdr>
                <w:top w:val="none" w:sz="0" w:space="0" w:color="auto"/>
                <w:left w:val="none" w:sz="0" w:space="0" w:color="auto"/>
                <w:bottom w:val="none" w:sz="0" w:space="0" w:color="auto"/>
                <w:right w:val="none" w:sz="0" w:space="0" w:color="auto"/>
              </w:divBdr>
              <w:divsChild>
                <w:div w:id="589655275">
                  <w:marLeft w:val="0"/>
                  <w:marRight w:val="0"/>
                  <w:marTop w:val="0"/>
                  <w:marBottom w:val="0"/>
                  <w:divBdr>
                    <w:top w:val="none" w:sz="0" w:space="0" w:color="auto"/>
                    <w:left w:val="none" w:sz="0" w:space="0" w:color="auto"/>
                    <w:bottom w:val="none" w:sz="0" w:space="0" w:color="auto"/>
                    <w:right w:val="none" w:sz="0" w:space="0" w:color="auto"/>
                  </w:divBdr>
                  <w:divsChild>
                    <w:div w:id="13694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09189">
      <w:bodyDiv w:val="1"/>
      <w:marLeft w:val="0"/>
      <w:marRight w:val="0"/>
      <w:marTop w:val="0"/>
      <w:marBottom w:val="0"/>
      <w:divBdr>
        <w:top w:val="none" w:sz="0" w:space="0" w:color="auto"/>
        <w:left w:val="none" w:sz="0" w:space="0" w:color="auto"/>
        <w:bottom w:val="none" w:sz="0" w:space="0" w:color="auto"/>
        <w:right w:val="none" w:sz="0" w:space="0" w:color="auto"/>
      </w:divBdr>
      <w:divsChild>
        <w:div w:id="426775779">
          <w:marLeft w:val="0"/>
          <w:marRight w:val="0"/>
          <w:marTop w:val="0"/>
          <w:marBottom w:val="0"/>
          <w:divBdr>
            <w:top w:val="none" w:sz="0" w:space="0" w:color="auto"/>
            <w:left w:val="none" w:sz="0" w:space="0" w:color="auto"/>
            <w:bottom w:val="none" w:sz="0" w:space="0" w:color="auto"/>
            <w:right w:val="none" w:sz="0" w:space="0" w:color="auto"/>
          </w:divBdr>
          <w:divsChild>
            <w:div w:id="490683737">
              <w:marLeft w:val="0"/>
              <w:marRight w:val="0"/>
              <w:marTop w:val="0"/>
              <w:marBottom w:val="0"/>
              <w:divBdr>
                <w:top w:val="none" w:sz="0" w:space="0" w:color="auto"/>
                <w:left w:val="none" w:sz="0" w:space="0" w:color="auto"/>
                <w:bottom w:val="none" w:sz="0" w:space="0" w:color="auto"/>
                <w:right w:val="none" w:sz="0" w:space="0" w:color="auto"/>
              </w:divBdr>
              <w:divsChild>
                <w:div w:id="21102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Stew Williamson</cp:lastModifiedBy>
  <cp:revision>2</cp:revision>
  <dcterms:created xsi:type="dcterms:W3CDTF">2019-11-15T22:06:00Z</dcterms:created>
  <dcterms:modified xsi:type="dcterms:W3CDTF">2019-11-15T22:06:00Z</dcterms:modified>
</cp:coreProperties>
</file>